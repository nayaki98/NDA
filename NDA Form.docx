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59B" w:rsidRDefault="00B7359B" w:rsidP="00B7359B">
      <w:pPr>
        <w:pStyle w:val="BodyText"/>
        <w:spacing w:after="0"/>
        <w:jc w:val="center"/>
        <w:rPr>
          <w:b/>
          <w:sz w:val="19"/>
          <w:szCs w:val="19"/>
        </w:rPr>
      </w:pPr>
    </w:p>
    <w:p w:rsidR="00B7359B" w:rsidRPr="00DC48FA" w:rsidRDefault="00B7359B" w:rsidP="00B7359B">
      <w:pPr>
        <w:pStyle w:val="BodyText"/>
        <w:spacing w:after="0"/>
        <w:jc w:val="center"/>
        <w:rPr>
          <w:b/>
          <w:sz w:val="19"/>
          <w:szCs w:val="19"/>
        </w:rPr>
      </w:pPr>
      <w:r w:rsidRPr="00DC48FA">
        <w:rPr>
          <w:b/>
          <w:sz w:val="19"/>
          <w:szCs w:val="19"/>
        </w:rPr>
        <w:t>PROFESSIONAL SERVICE AGREEMENT</w:t>
      </w:r>
    </w:p>
    <w:p w:rsidR="00B7359B" w:rsidRPr="00DC48FA" w:rsidRDefault="00B7359B" w:rsidP="00B7359B">
      <w:pPr>
        <w:pStyle w:val="BodyText"/>
        <w:spacing w:after="0"/>
        <w:jc w:val="center"/>
        <w:rPr>
          <w:b/>
          <w:sz w:val="19"/>
          <w:szCs w:val="19"/>
        </w:rPr>
      </w:pPr>
      <w:r w:rsidRPr="00DC48FA">
        <w:rPr>
          <w:b/>
          <w:sz w:val="19"/>
          <w:szCs w:val="19"/>
        </w:rPr>
        <w:t>I/T SECURITY STATEMENT OF POLICY</w:t>
      </w:r>
    </w:p>
    <w:p w:rsidR="00B7359B" w:rsidRPr="00DC48FA" w:rsidRDefault="00B7359B" w:rsidP="00B7359B">
      <w:pPr>
        <w:pStyle w:val="BodyText"/>
        <w:spacing w:after="0"/>
        <w:jc w:val="center"/>
        <w:rPr>
          <w:b/>
          <w:sz w:val="19"/>
          <w:szCs w:val="19"/>
        </w:rPr>
      </w:pPr>
    </w:p>
    <w:p w:rsidR="00B7359B" w:rsidRPr="00DC48FA" w:rsidRDefault="00B7359B" w:rsidP="00B7359B">
      <w:pPr>
        <w:pStyle w:val="BodyText"/>
        <w:spacing w:after="0"/>
        <w:jc w:val="both"/>
        <w:rPr>
          <w:b/>
          <w:sz w:val="19"/>
          <w:szCs w:val="19"/>
        </w:rPr>
      </w:pPr>
      <w:r w:rsidRPr="00DC48FA">
        <w:rPr>
          <w:sz w:val="19"/>
          <w:szCs w:val="19"/>
        </w:rPr>
        <w:t xml:space="preserve">As a consultant working at Aetna, you need to be aware of and follow Aetna’s policies and procedures pertaining to the security of our information and information technology resources.  Read and follow the policies and procedures set forth below. </w:t>
      </w:r>
    </w:p>
    <w:p w:rsidR="00B7359B" w:rsidRPr="00DC48FA" w:rsidRDefault="00B7359B" w:rsidP="00B7359B">
      <w:pPr>
        <w:pStyle w:val="BodyText"/>
        <w:jc w:val="center"/>
        <w:rPr>
          <w:b/>
          <w:sz w:val="19"/>
          <w:szCs w:val="19"/>
        </w:rPr>
      </w:pPr>
    </w:p>
    <w:tbl>
      <w:tblPr>
        <w:tblW w:w="0" w:type="auto"/>
        <w:tblInd w:w="73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740"/>
      </w:tblGrid>
      <w:tr w:rsidR="00B7359B" w:rsidRPr="00DC48FA" w:rsidTr="00351D67">
        <w:tc>
          <w:tcPr>
            <w:tcW w:w="7740" w:type="dxa"/>
            <w:tcBorders>
              <w:top w:val="single" w:sz="6" w:space="0" w:color="auto"/>
              <w:left w:val="single" w:sz="6" w:space="0" w:color="auto"/>
              <w:bottom w:val="single" w:sz="6" w:space="0" w:color="auto"/>
              <w:right w:val="single" w:sz="6" w:space="0" w:color="auto"/>
            </w:tcBorders>
          </w:tcPr>
          <w:p w:rsidR="00B7359B" w:rsidRPr="00DC48FA" w:rsidRDefault="00B7359B" w:rsidP="00351D67">
            <w:pPr>
              <w:pStyle w:val="BodyText"/>
              <w:spacing w:before="120"/>
              <w:jc w:val="center"/>
              <w:rPr>
                <w:b/>
                <w:sz w:val="19"/>
                <w:szCs w:val="19"/>
              </w:rPr>
            </w:pPr>
            <w:r w:rsidRPr="00DC48FA">
              <w:rPr>
                <w:b/>
                <w:sz w:val="19"/>
                <w:szCs w:val="19"/>
              </w:rPr>
              <w:t>POLICY</w:t>
            </w:r>
          </w:p>
          <w:p w:rsidR="00B7359B" w:rsidRPr="00DC48FA" w:rsidRDefault="00B7359B" w:rsidP="00351D67">
            <w:pPr>
              <w:pStyle w:val="BodyText"/>
              <w:spacing w:after="0"/>
              <w:ind w:left="342" w:right="252" w:hanging="342"/>
              <w:rPr>
                <w:i/>
                <w:sz w:val="19"/>
                <w:szCs w:val="19"/>
              </w:rPr>
            </w:pPr>
            <w:r w:rsidRPr="00DC48FA">
              <w:rPr>
                <w:sz w:val="19"/>
                <w:szCs w:val="19"/>
              </w:rPr>
              <w:tab/>
            </w:r>
            <w:r w:rsidRPr="00DC48FA">
              <w:rPr>
                <w:i/>
                <w:sz w:val="19"/>
                <w:szCs w:val="19"/>
              </w:rPr>
              <w:t>Aetna will safeguard its information and information technology resources from the risks of accidental or unauthorized loss, theft, modification, disclosure, or destruction.</w:t>
            </w:r>
          </w:p>
          <w:p w:rsidR="00B7359B" w:rsidRPr="00DC48FA" w:rsidRDefault="00B7359B" w:rsidP="00351D67">
            <w:pPr>
              <w:pStyle w:val="BodyText"/>
              <w:spacing w:after="0"/>
              <w:rPr>
                <w:sz w:val="19"/>
                <w:szCs w:val="19"/>
              </w:rPr>
            </w:pPr>
            <w:r w:rsidRPr="00DC48FA">
              <w:rPr>
                <w:sz w:val="19"/>
                <w:szCs w:val="19"/>
              </w:rPr>
              <w:tab/>
            </w:r>
          </w:p>
        </w:tc>
      </w:tr>
    </w:tbl>
    <w:p w:rsidR="00B7359B" w:rsidRPr="00DC48FA" w:rsidRDefault="00B7359B" w:rsidP="00B7359B">
      <w:pPr>
        <w:pStyle w:val="BodyText"/>
        <w:rPr>
          <w:sz w:val="19"/>
          <w:szCs w:val="19"/>
        </w:rPr>
      </w:pPr>
    </w:p>
    <w:p w:rsidR="00B7359B" w:rsidRPr="00DC48FA" w:rsidRDefault="00B7359B" w:rsidP="00B7359B">
      <w:pPr>
        <w:pStyle w:val="BodyText"/>
        <w:spacing w:after="0"/>
        <w:jc w:val="both"/>
        <w:rPr>
          <w:sz w:val="19"/>
          <w:szCs w:val="19"/>
        </w:rPr>
      </w:pPr>
      <w:r w:rsidRPr="00DC48FA">
        <w:rPr>
          <w:sz w:val="19"/>
          <w:szCs w:val="19"/>
        </w:rPr>
        <w:t>Aetna information systems are a critical part of our ability to serve our customers efficiently and effectively.  Safeguarding our systems and the information they contain is crucial.</w:t>
      </w:r>
    </w:p>
    <w:p w:rsidR="00B7359B" w:rsidRPr="00DC48FA" w:rsidRDefault="00B7359B" w:rsidP="00B7359B">
      <w:pPr>
        <w:pStyle w:val="BodyText"/>
        <w:spacing w:after="0"/>
        <w:jc w:val="both"/>
        <w:rPr>
          <w:sz w:val="19"/>
          <w:szCs w:val="19"/>
        </w:rPr>
      </w:pPr>
    </w:p>
    <w:p w:rsidR="00B7359B" w:rsidRPr="00DC48FA" w:rsidRDefault="00B7359B" w:rsidP="00B7359B">
      <w:pPr>
        <w:pStyle w:val="BodyText"/>
        <w:spacing w:after="0"/>
        <w:jc w:val="both"/>
        <w:rPr>
          <w:sz w:val="19"/>
          <w:szCs w:val="19"/>
        </w:rPr>
      </w:pPr>
      <w:r w:rsidRPr="00DC48FA">
        <w:rPr>
          <w:sz w:val="19"/>
          <w:szCs w:val="19"/>
        </w:rPr>
        <w:t xml:space="preserve">Our goal is to ensure that all workers (employees, consultants, temporaries, etc.) protect Aetna’s information systems and electronic information.  Protecting </w:t>
      </w:r>
      <w:proofErr w:type="gramStart"/>
      <w:r w:rsidRPr="00DC48FA">
        <w:rPr>
          <w:sz w:val="19"/>
          <w:szCs w:val="19"/>
        </w:rPr>
        <w:t>them</w:t>
      </w:r>
      <w:proofErr w:type="gramEnd"/>
      <w:r w:rsidRPr="00DC48FA">
        <w:rPr>
          <w:sz w:val="19"/>
          <w:szCs w:val="19"/>
        </w:rPr>
        <w:t xml:space="preserve"> means preventing unauthorized access and disclosure, modification, destruction and/or theft of our systems and information.</w:t>
      </w:r>
    </w:p>
    <w:p w:rsidR="00B7359B" w:rsidRPr="00DC48FA" w:rsidRDefault="00B7359B" w:rsidP="00B7359B">
      <w:pPr>
        <w:pStyle w:val="BodyText"/>
        <w:spacing w:after="0"/>
        <w:rPr>
          <w:sz w:val="19"/>
          <w:szCs w:val="19"/>
        </w:rPr>
      </w:pPr>
    </w:p>
    <w:p w:rsidR="00B7359B" w:rsidRPr="00DC48FA" w:rsidRDefault="00B7359B" w:rsidP="00B7359B">
      <w:pPr>
        <w:pStyle w:val="BodyText"/>
        <w:spacing w:after="0"/>
        <w:rPr>
          <w:b/>
          <w:sz w:val="19"/>
          <w:szCs w:val="19"/>
        </w:rPr>
      </w:pPr>
      <w:r w:rsidRPr="00DC48FA">
        <w:rPr>
          <w:b/>
          <w:sz w:val="19"/>
          <w:szCs w:val="19"/>
        </w:rPr>
        <w:t>ALL consultants must:</w:t>
      </w:r>
    </w:p>
    <w:p w:rsidR="00B7359B" w:rsidRPr="00DC48FA" w:rsidRDefault="00B7359B" w:rsidP="00B7359B">
      <w:pPr>
        <w:rPr>
          <w:sz w:val="19"/>
          <w:szCs w:val="19"/>
        </w:rPr>
      </w:pPr>
    </w:p>
    <w:p w:rsidR="00B7359B" w:rsidRPr="00DC48FA" w:rsidRDefault="00B7359B" w:rsidP="00B7359B">
      <w:pPr>
        <w:numPr>
          <w:ilvl w:val="0"/>
          <w:numId w:val="1"/>
        </w:numPr>
        <w:spacing w:after="60"/>
        <w:jc w:val="both"/>
        <w:rPr>
          <w:sz w:val="19"/>
          <w:szCs w:val="19"/>
        </w:rPr>
      </w:pPr>
      <w:r w:rsidRPr="00DC48FA">
        <w:rPr>
          <w:sz w:val="19"/>
          <w:szCs w:val="19"/>
        </w:rPr>
        <w:t>Adhere to all Aetna security policies and standards.</w:t>
      </w:r>
    </w:p>
    <w:p w:rsidR="00B7359B" w:rsidRPr="00DC48FA" w:rsidRDefault="00B7359B" w:rsidP="00B7359B">
      <w:pPr>
        <w:numPr>
          <w:ilvl w:val="0"/>
          <w:numId w:val="1"/>
        </w:numPr>
        <w:spacing w:after="60"/>
        <w:jc w:val="both"/>
        <w:rPr>
          <w:sz w:val="19"/>
          <w:szCs w:val="19"/>
        </w:rPr>
      </w:pPr>
      <w:r w:rsidRPr="00DC48FA">
        <w:rPr>
          <w:sz w:val="19"/>
          <w:szCs w:val="19"/>
        </w:rPr>
        <w:t xml:space="preserve">Use Aetna information technology equipment and materials, including hardware, software and data, only in performance of your contractual assignment.  Restrict access to Aetna equipment and materials, whether on card, disk, tape, printout, or computer terminal display, only to those individuals who </w:t>
      </w:r>
      <w:proofErr w:type="gramStart"/>
      <w:r w:rsidRPr="00DC48FA">
        <w:rPr>
          <w:sz w:val="19"/>
          <w:szCs w:val="19"/>
        </w:rPr>
        <w:t>are authorized</w:t>
      </w:r>
      <w:proofErr w:type="gramEnd"/>
      <w:r w:rsidRPr="00DC48FA">
        <w:rPr>
          <w:sz w:val="19"/>
          <w:szCs w:val="19"/>
        </w:rPr>
        <w:t xml:space="preserve"> and/or have a business need to know.  If you are uncertain as to whether a particular individual has proper authorization, assume that that individual is unauthorized and seek clarification from your Aetna project coordinator.</w:t>
      </w:r>
    </w:p>
    <w:p w:rsidR="00B7359B" w:rsidRPr="00DC48FA" w:rsidRDefault="00B7359B" w:rsidP="00B7359B">
      <w:pPr>
        <w:numPr>
          <w:ilvl w:val="0"/>
          <w:numId w:val="1"/>
        </w:numPr>
        <w:spacing w:after="60"/>
        <w:jc w:val="both"/>
        <w:rPr>
          <w:sz w:val="19"/>
          <w:szCs w:val="19"/>
        </w:rPr>
      </w:pPr>
      <w:r w:rsidRPr="00DC48FA">
        <w:rPr>
          <w:sz w:val="19"/>
          <w:szCs w:val="19"/>
        </w:rPr>
        <w:t>Protect all authorization codes and mechanism(s) such as passwords from disclosure and/or unauthorized use.  You are accountable for all actions performed under your assigned computer accounts.</w:t>
      </w:r>
    </w:p>
    <w:p w:rsidR="00B7359B" w:rsidRPr="00DC48FA" w:rsidRDefault="00B7359B" w:rsidP="00B7359B">
      <w:pPr>
        <w:numPr>
          <w:ilvl w:val="0"/>
          <w:numId w:val="1"/>
        </w:numPr>
        <w:spacing w:after="60"/>
        <w:jc w:val="both"/>
        <w:rPr>
          <w:sz w:val="19"/>
          <w:szCs w:val="19"/>
        </w:rPr>
      </w:pPr>
      <w:r w:rsidRPr="00DC48FA">
        <w:rPr>
          <w:sz w:val="19"/>
          <w:szCs w:val="19"/>
        </w:rPr>
        <w:t>Use Aetna’s computer systems only to perform your assigned task.</w:t>
      </w:r>
    </w:p>
    <w:p w:rsidR="00B7359B" w:rsidRPr="00DC48FA" w:rsidRDefault="00B7359B" w:rsidP="00B7359B">
      <w:pPr>
        <w:numPr>
          <w:ilvl w:val="0"/>
          <w:numId w:val="1"/>
        </w:numPr>
        <w:spacing w:after="60"/>
        <w:jc w:val="both"/>
        <w:rPr>
          <w:sz w:val="19"/>
          <w:szCs w:val="19"/>
        </w:rPr>
      </w:pPr>
      <w:r w:rsidRPr="00DC48FA">
        <w:rPr>
          <w:sz w:val="19"/>
          <w:szCs w:val="19"/>
        </w:rPr>
        <w:t>Follow backup and recovery procedures.  If you are uncertain as to what procedures apply to the systems on which you are working, seek clarification from your Aetna project coordinator.</w:t>
      </w:r>
    </w:p>
    <w:p w:rsidR="00B7359B" w:rsidRPr="00DC48FA" w:rsidRDefault="00B7359B" w:rsidP="00B7359B">
      <w:pPr>
        <w:numPr>
          <w:ilvl w:val="0"/>
          <w:numId w:val="1"/>
        </w:numPr>
        <w:spacing w:after="60"/>
        <w:jc w:val="both"/>
        <w:rPr>
          <w:sz w:val="19"/>
          <w:szCs w:val="19"/>
        </w:rPr>
      </w:pPr>
      <w:r w:rsidRPr="00DC48FA">
        <w:rPr>
          <w:sz w:val="19"/>
          <w:szCs w:val="19"/>
        </w:rPr>
        <w:t>Immediately report all known, or suspected, security weaknesses or violations to your Aetna project coordinator.</w:t>
      </w:r>
    </w:p>
    <w:p w:rsidR="00B7359B" w:rsidRPr="00DC48FA" w:rsidRDefault="00B7359B" w:rsidP="00B7359B">
      <w:pPr>
        <w:numPr>
          <w:ilvl w:val="0"/>
          <w:numId w:val="1"/>
        </w:numPr>
        <w:spacing w:after="60"/>
        <w:jc w:val="both"/>
        <w:rPr>
          <w:sz w:val="19"/>
          <w:szCs w:val="19"/>
        </w:rPr>
      </w:pPr>
      <w:r w:rsidRPr="00DC48FA">
        <w:rPr>
          <w:sz w:val="19"/>
          <w:szCs w:val="19"/>
        </w:rPr>
        <w:t>Never circumvent the security features of any system, even to expedite task completion.</w:t>
      </w:r>
    </w:p>
    <w:p w:rsidR="00B7359B" w:rsidRDefault="00B7359B" w:rsidP="00B7359B">
      <w:pPr>
        <w:numPr>
          <w:ilvl w:val="0"/>
          <w:numId w:val="1"/>
        </w:numPr>
        <w:spacing w:after="60"/>
        <w:jc w:val="both"/>
        <w:rPr>
          <w:sz w:val="19"/>
          <w:szCs w:val="19"/>
        </w:rPr>
      </w:pPr>
      <w:r w:rsidRPr="00DC48FA">
        <w:rPr>
          <w:sz w:val="19"/>
          <w:szCs w:val="19"/>
        </w:rPr>
        <w:t>Return all company assets, including electronically stored programs and data, upon contract termination.</w:t>
      </w:r>
    </w:p>
    <w:p w:rsidR="00AB2B12" w:rsidRPr="00DC48FA" w:rsidRDefault="00AB2B12" w:rsidP="00AB2B12">
      <w:pPr>
        <w:spacing w:after="60"/>
        <w:ind w:left="360"/>
        <w:jc w:val="both"/>
        <w:rPr>
          <w:sz w:val="19"/>
          <w:szCs w:val="19"/>
        </w:rPr>
      </w:pPr>
    </w:p>
    <w:p w:rsidR="00B7359B" w:rsidRPr="00DC48FA" w:rsidRDefault="00B7359B" w:rsidP="00B7359B">
      <w:pPr>
        <w:rPr>
          <w:sz w:val="19"/>
          <w:szCs w:val="19"/>
        </w:rPr>
      </w:pPr>
    </w:p>
    <w:p w:rsidR="00B7359B" w:rsidRPr="00DC48FA" w:rsidRDefault="00B7359B" w:rsidP="00B7359B">
      <w:pPr>
        <w:pStyle w:val="BodyText"/>
        <w:spacing w:after="0"/>
        <w:rPr>
          <w:sz w:val="19"/>
          <w:szCs w:val="19"/>
        </w:rPr>
      </w:pPr>
      <w:r w:rsidRPr="00DC48FA">
        <w:rPr>
          <w:sz w:val="19"/>
          <w:szCs w:val="19"/>
        </w:rPr>
        <w:t>I</w:t>
      </w:r>
      <w:r w:rsidR="006A7F0E">
        <w:rPr>
          <w:sz w:val="19"/>
          <w:szCs w:val="19"/>
          <w:u w:val="single"/>
        </w:rPr>
        <w:t xml:space="preserve">             </w:t>
      </w:r>
      <w:r w:rsidR="00D94624" w:rsidRPr="00B646EE">
        <w:rPr>
          <w:sz w:val="19"/>
          <w:szCs w:val="19"/>
          <w:u w:val="single"/>
        </w:rPr>
        <w:t xml:space="preserve"> </w:t>
      </w:r>
      <w:r w:rsidR="000509F0">
        <w:rPr>
          <w:sz w:val="19"/>
          <w:szCs w:val="19"/>
          <w:u w:val="single"/>
        </w:rPr>
        <w:t>PERIYANAYAKI</w:t>
      </w:r>
      <w:r w:rsidR="00BA0289" w:rsidRPr="00B646EE">
        <w:rPr>
          <w:sz w:val="19"/>
          <w:szCs w:val="19"/>
          <w:u w:val="single"/>
        </w:rPr>
        <w:t xml:space="preserve"> </w:t>
      </w:r>
      <w:r w:rsidR="00D94624" w:rsidRPr="00B646EE">
        <w:rPr>
          <w:sz w:val="19"/>
          <w:szCs w:val="19"/>
          <w:u w:val="single"/>
        </w:rPr>
        <w:t xml:space="preserve">                              </w:t>
      </w:r>
      <w:r w:rsidR="00BA0289" w:rsidRPr="00B646EE">
        <w:rPr>
          <w:sz w:val="19"/>
          <w:szCs w:val="19"/>
          <w:u w:val="single"/>
        </w:rPr>
        <w:t xml:space="preserve"> </w:t>
      </w:r>
      <w:r w:rsidR="00D94624" w:rsidRPr="00B646EE">
        <w:rPr>
          <w:sz w:val="19"/>
          <w:szCs w:val="19"/>
          <w:u w:val="single"/>
        </w:rPr>
        <w:t xml:space="preserve">                             </w:t>
      </w:r>
      <w:r w:rsidR="000509F0">
        <w:rPr>
          <w:sz w:val="19"/>
          <w:szCs w:val="19"/>
          <w:u w:val="single"/>
        </w:rPr>
        <w:t>ANANTHAN</w:t>
      </w:r>
      <w:r w:rsidR="00BA0289" w:rsidRPr="00B646EE">
        <w:rPr>
          <w:sz w:val="19"/>
          <w:szCs w:val="19"/>
          <w:u w:val="single"/>
        </w:rPr>
        <w:t>_</w:t>
      </w:r>
      <w:r w:rsidR="00D94624" w:rsidRPr="00B646EE">
        <w:rPr>
          <w:sz w:val="19"/>
          <w:szCs w:val="19"/>
          <w:u w:val="single"/>
        </w:rPr>
        <w:t>____</w:t>
      </w:r>
      <w:r w:rsidR="00BA0289" w:rsidRPr="00B646EE">
        <w:rPr>
          <w:sz w:val="19"/>
          <w:szCs w:val="19"/>
          <w:u w:val="single"/>
        </w:rPr>
        <w:t>____</w:t>
      </w:r>
      <w:r w:rsidR="007D2565" w:rsidRPr="00B646EE">
        <w:rPr>
          <w:sz w:val="19"/>
          <w:szCs w:val="19"/>
          <w:u w:val="single"/>
        </w:rPr>
        <w:t>_____</w:t>
      </w:r>
    </w:p>
    <w:p w:rsidR="00B7359B" w:rsidRPr="00545DB8" w:rsidRDefault="00B7359B" w:rsidP="00B7359B">
      <w:pPr>
        <w:pStyle w:val="BodyText"/>
        <w:spacing w:after="0"/>
        <w:rPr>
          <w:b/>
          <w:sz w:val="19"/>
          <w:szCs w:val="19"/>
        </w:rPr>
      </w:pPr>
      <w:r w:rsidRPr="00545DB8">
        <w:rPr>
          <w:b/>
          <w:sz w:val="19"/>
          <w:szCs w:val="19"/>
        </w:rPr>
        <w:t xml:space="preserve">                   First                                           M.I                                     Last</w:t>
      </w:r>
    </w:p>
    <w:p w:rsidR="00B7359B" w:rsidRPr="00DC48FA" w:rsidRDefault="00B7359B" w:rsidP="00B7359B">
      <w:pPr>
        <w:pStyle w:val="BodyText"/>
        <w:spacing w:after="0"/>
        <w:rPr>
          <w:sz w:val="19"/>
          <w:szCs w:val="19"/>
        </w:rPr>
      </w:pPr>
      <w:r w:rsidRPr="00DC48FA">
        <w:rPr>
          <w:sz w:val="19"/>
          <w:szCs w:val="19"/>
        </w:rPr>
        <w:tab/>
      </w:r>
      <w:r w:rsidRPr="00DC48FA">
        <w:rPr>
          <w:sz w:val="19"/>
          <w:szCs w:val="19"/>
        </w:rPr>
        <w:tab/>
      </w:r>
      <w:r w:rsidRPr="00DC48FA">
        <w:rPr>
          <w:sz w:val="19"/>
          <w:szCs w:val="19"/>
        </w:rPr>
        <w:tab/>
      </w:r>
      <w:r w:rsidRPr="00DC48FA">
        <w:rPr>
          <w:sz w:val="19"/>
          <w:szCs w:val="19"/>
        </w:rPr>
        <w:tab/>
        <w:t>(</w:t>
      </w:r>
      <w:proofErr w:type="gramStart"/>
      <w:r w:rsidRPr="00DC48FA">
        <w:rPr>
          <w:sz w:val="19"/>
          <w:szCs w:val="19"/>
        </w:rPr>
        <w:t>type/print</w:t>
      </w:r>
      <w:proofErr w:type="gramEnd"/>
      <w:r w:rsidRPr="00DC48FA">
        <w:rPr>
          <w:sz w:val="19"/>
          <w:szCs w:val="19"/>
        </w:rPr>
        <w:t xml:space="preserve"> consultant’s name)</w:t>
      </w:r>
    </w:p>
    <w:p w:rsidR="00B7359B" w:rsidRPr="00DC48FA" w:rsidRDefault="00B7359B" w:rsidP="00B7359B">
      <w:pPr>
        <w:pStyle w:val="BodyText"/>
        <w:spacing w:after="0"/>
        <w:jc w:val="center"/>
        <w:rPr>
          <w:sz w:val="19"/>
          <w:szCs w:val="19"/>
        </w:rPr>
      </w:pPr>
    </w:p>
    <w:p w:rsidR="00B7359B" w:rsidRPr="00DC48FA" w:rsidRDefault="00B7359B" w:rsidP="00B7359B">
      <w:pPr>
        <w:pStyle w:val="BodyText"/>
        <w:spacing w:after="0"/>
        <w:rPr>
          <w:sz w:val="19"/>
          <w:szCs w:val="19"/>
        </w:rPr>
      </w:pPr>
      <w:r w:rsidRPr="00DC48FA">
        <w:rPr>
          <w:sz w:val="19"/>
          <w:szCs w:val="19"/>
        </w:rPr>
        <w:t xml:space="preserve">Acknowledge that I have read and understand </w:t>
      </w:r>
      <w:proofErr w:type="gramStart"/>
      <w:r w:rsidRPr="00DC48FA">
        <w:rPr>
          <w:sz w:val="19"/>
          <w:szCs w:val="19"/>
        </w:rPr>
        <w:t>Aetna’s</w:t>
      </w:r>
      <w:proofErr w:type="gramEnd"/>
      <w:r w:rsidRPr="00DC48FA">
        <w:rPr>
          <w:sz w:val="19"/>
          <w:szCs w:val="19"/>
        </w:rPr>
        <w:t xml:space="preserve"> I/T Security Statement of Policy.  I understand that I should discuss any parts that are unclear to me with my Aetna project coordinator.  I understand that I am responsible for adhering </w:t>
      </w:r>
      <w:proofErr w:type="gramStart"/>
      <w:r w:rsidRPr="00DC48FA">
        <w:rPr>
          <w:sz w:val="19"/>
          <w:szCs w:val="19"/>
        </w:rPr>
        <w:t>to I/T security policies, standards and procedures provided to my employer in advance in writing and issued for the use</w:t>
      </w:r>
      <w:proofErr w:type="gramEnd"/>
      <w:r w:rsidRPr="00DC48FA">
        <w:rPr>
          <w:sz w:val="19"/>
          <w:szCs w:val="19"/>
        </w:rPr>
        <w:t xml:space="preserve"> and safeguarding of Aetna’s information and information technology resources.</w:t>
      </w:r>
    </w:p>
    <w:p w:rsidR="00B7359B" w:rsidRPr="00DC48FA" w:rsidRDefault="00B7359B" w:rsidP="00B7359B">
      <w:pPr>
        <w:pStyle w:val="BodyText"/>
        <w:spacing w:after="0"/>
        <w:rPr>
          <w:sz w:val="19"/>
          <w:szCs w:val="19"/>
        </w:rPr>
      </w:pPr>
    </w:p>
    <w:p w:rsidR="00B7359B" w:rsidRPr="00DC48FA" w:rsidRDefault="00B7359B" w:rsidP="00B7359B">
      <w:pPr>
        <w:ind w:left="1440"/>
        <w:rPr>
          <w:sz w:val="19"/>
          <w:szCs w:val="19"/>
        </w:rPr>
      </w:pPr>
      <w:r w:rsidRPr="00DC48FA">
        <w:rPr>
          <w:sz w:val="19"/>
          <w:szCs w:val="19"/>
        </w:rPr>
        <w:tab/>
      </w:r>
      <w:r w:rsidRPr="00DC48FA">
        <w:rPr>
          <w:sz w:val="19"/>
          <w:szCs w:val="19"/>
        </w:rPr>
        <w:tab/>
      </w:r>
      <w:r w:rsidRPr="00DC48FA">
        <w:rPr>
          <w:sz w:val="19"/>
          <w:szCs w:val="19"/>
        </w:rPr>
        <w:tab/>
      </w:r>
      <w:r w:rsidRPr="00DC48FA">
        <w:rPr>
          <w:sz w:val="19"/>
          <w:szCs w:val="19"/>
        </w:rPr>
        <w:tab/>
      </w:r>
      <w:r w:rsidRPr="00DC48FA">
        <w:rPr>
          <w:sz w:val="19"/>
          <w:szCs w:val="19"/>
        </w:rPr>
        <w:tab/>
      </w:r>
      <w:r w:rsidRPr="00DC48FA">
        <w:rPr>
          <w:sz w:val="19"/>
          <w:szCs w:val="19"/>
        </w:rPr>
        <w:tab/>
      </w:r>
    </w:p>
    <w:p w:rsidR="00B7359B" w:rsidRPr="00DC48FA" w:rsidRDefault="00B7359B" w:rsidP="00B7359B">
      <w:pPr>
        <w:pStyle w:val="BodyText"/>
        <w:spacing w:after="0"/>
        <w:rPr>
          <w:sz w:val="19"/>
          <w:szCs w:val="19"/>
        </w:rPr>
      </w:pPr>
      <w:r w:rsidRPr="00DC48FA">
        <w:rPr>
          <w:sz w:val="19"/>
          <w:szCs w:val="19"/>
        </w:rPr>
        <w:t>__________________________________________________                ___________________</w:t>
      </w:r>
    </w:p>
    <w:p w:rsidR="00B7359B" w:rsidRPr="00545DB8" w:rsidRDefault="00B7359B" w:rsidP="00B7359B">
      <w:pPr>
        <w:pStyle w:val="BodyText"/>
        <w:spacing w:after="0"/>
        <w:rPr>
          <w:b/>
          <w:sz w:val="19"/>
          <w:szCs w:val="19"/>
        </w:rPr>
      </w:pPr>
      <w:r w:rsidRPr="00545DB8">
        <w:rPr>
          <w:b/>
          <w:sz w:val="19"/>
          <w:szCs w:val="19"/>
        </w:rPr>
        <w:t xml:space="preserve">                      (Consultant’s Signature)                                                                      (Date)</w:t>
      </w:r>
    </w:p>
    <w:p w:rsidR="00B7359B" w:rsidRPr="00545DB8" w:rsidRDefault="00B7359B" w:rsidP="00B7359B">
      <w:pPr>
        <w:pStyle w:val="BodyText"/>
        <w:spacing w:after="0"/>
        <w:rPr>
          <w:b/>
          <w:sz w:val="19"/>
          <w:szCs w:val="19"/>
        </w:rPr>
      </w:pPr>
    </w:p>
    <w:p w:rsidR="00B7359B" w:rsidRPr="00DC48FA" w:rsidRDefault="00B7359B" w:rsidP="00B7359B">
      <w:pPr>
        <w:pStyle w:val="BodyText"/>
        <w:spacing w:after="0"/>
        <w:jc w:val="center"/>
        <w:rPr>
          <w:b/>
          <w:sz w:val="19"/>
          <w:szCs w:val="19"/>
        </w:rPr>
      </w:pPr>
    </w:p>
    <w:p w:rsidR="00B7359B" w:rsidRPr="00DC48FA" w:rsidRDefault="00B7359B" w:rsidP="00B7359B">
      <w:pPr>
        <w:pStyle w:val="BodyText"/>
        <w:spacing w:after="0"/>
        <w:jc w:val="center"/>
        <w:rPr>
          <w:b/>
          <w:sz w:val="19"/>
          <w:szCs w:val="19"/>
        </w:rPr>
      </w:pPr>
    </w:p>
    <w:p w:rsidR="00B7359B" w:rsidRDefault="00B7359B" w:rsidP="00B7359B">
      <w:pPr>
        <w:pStyle w:val="BodyText"/>
        <w:spacing w:after="0"/>
        <w:jc w:val="both"/>
        <w:rPr>
          <w:b/>
          <w:sz w:val="19"/>
          <w:szCs w:val="19"/>
        </w:rPr>
      </w:pPr>
      <w:r w:rsidRPr="00DC48FA">
        <w:rPr>
          <w:b/>
          <w:sz w:val="19"/>
          <w:szCs w:val="19"/>
        </w:rPr>
        <w:t>Return this signed form to the business area coordinator for inclusion in consultant’s permanent file.</w:t>
      </w:r>
    </w:p>
    <w:p w:rsidR="00B7359B" w:rsidRDefault="00B7359B" w:rsidP="00B7359B">
      <w:pPr>
        <w:pStyle w:val="BodyText"/>
        <w:spacing w:after="0"/>
        <w:jc w:val="both"/>
        <w:rPr>
          <w:b/>
          <w:sz w:val="19"/>
          <w:szCs w:val="19"/>
        </w:rPr>
      </w:pPr>
    </w:p>
    <w:p w:rsidR="00B7359B" w:rsidRPr="00B7359B" w:rsidRDefault="00B7359B" w:rsidP="00B7359B">
      <w:pPr>
        <w:jc w:val="center"/>
        <w:rPr>
          <w:b/>
          <w:sz w:val="19"/>
          <w:szCs w:val="19"/>
        </w:rPr>
      </w:pPr>
      <w:r w:rsidRPr="00B7359B">
        <w:rPr>
          <w:b/>
          <w:sz w:val="19"/>
          <w:szCs w:val="19"/>
        </w:rPr>
        <w:t>PROFESSIONAL SERVICE AGREEMENT</w:t>
      </w:r>
    </w:p>
    <w:p w:rsidR="00B7359B" w:rsidRPr="00B7359B" w:rsidRDefault="00B7359B" w:rsidP="00B7359B">
      <w:pPr>
        <w:jc w:val="center"/>
        <w:rPr>
          <w:b/>
          <w:sz w:val="19"/>
          <w:szCs w:val="19"/>
        </w:rPr>
      </w:pPr>
      <w:r w:rsidRPr="00B7359B">
        <w:rPr>
          <w:b/>
          <w:sz w:val="19"/>
          <w:szCs w:val="19"/>
        </w:rPr>
        <w:t>NON-DISCLOSURE STATEMENT</w:t>
      </w:r>
    </w:p>
    <w:p w:rsidR="00B7359B" w:rsidRPr="00B7359B" w:rsidRDefault="00B7359B" w:rsidP="00B7359B">
      <w:pPr>
        <w:jc w:val="center"/>
        <w:rPr>
          <w:b/>
          <w:sz w:val="19"/>
          <w:szCs w:val="19"/>
        </w:rPr>
      </w:pPr>
    </w:p>
    <w:p w:rsidR="00B7359B" w:rsidRPr="00B7359B" w:rsidRDefault="00B7359B" w:rsidP="00B7359B">
      <w:pPr>
        <w:rPr>
          <w:b/>
          <w:sz w:val="19"/>
          <w:szCs w:val="19"/>
          <w:u w:val="single"/>
        </w:rPr>
      </w:pPr>
      <w:r w:rsidRPr="00B7359B">
        <w:rPr>
          <w:b/>
          <w:sz w:val="19"/>
          <w:szCs w:val="19"/>
          <w:u w:val="single"/>
        </w:rPr>
        <w:t>CONFIDENTIAL INFORMATION</w:t>
      </w:r>
    </w:p>
    <w:p w:rsidR="00B7359B" w:rsidRPr="00B7359B" w:rsidRDefault="00B7359B" w:rsidP="00B7359B">
      <w:pPr>
        <w:rPr>
          <w:sz w:val="19"/>
          <w:szCs w:val="19"/>
        </w:rPr>
      </w:pPr>
    </w:p>
    <w:p w:rsidR="00B7359B" w:rsidRPr="00B7359B" w:rsidRDefault="00B7359B" w:rsidP="00B7359B">
      <w:pPr>
        <w:rPr>
          <w:sz w:val="19"/>
          <w:szCs w:val="19"/>
        </w:rPr>
      </w:pPr>
      <w:proofErr w:type="gramStart"/>
      <w:r w:rsidRPr="00B7359B">
        <w:rPr>
          <w:sz w:val="19"/>
          <w:szCs w:val="19"/>
        </w:rPr>
        <w:t>For the purposes of this Agreement, Confidential Information includes all information which is considered proprietary to Aetna, or any of its affiliated companies, including, but not limited to, information or materials related to the business affairs or procedures of Aetna and its affiliated companies, or to the design, programs, flow charts, and documentation of Aetna’s data processing application systems and software, whether or not owned by Aetna.</w:t>
      </w:r>
      <w:proofErr w:type="gramEnd"/>
    </w:p>
    <w:p w:rsidR="00B7359B" w:rsidRPr="00B7359B" w:rsidRDefault="00B7359B" w:rsidP="00B7359B">
      <w:pPr>
        <w:rPr>
          <w:sz w:val="19"/>
          <w:szCs w:val="19"/>
        </w:rPr>
      </w:pPr>
    </w:p>
    <w:p w:rsidR="00B7359B" w:rsidRPr="00B7359B" w:rsidRDefault="00B7359B" w:rsidP="00B7359B">
      <w:pPr>
        <w:rPr>
          <w:sz w:val="19"/>
          <w:szCs w:val="19"/>
        </w:rPr>
      </w:pPr>
      <w:proofErr w:type="gramStart"/>
      <w:r w:rsidRPr="00B7359B">
        <w:rPr>
          <w:sz w:val="19"/>
          <w:szCs w:val="19"/>
        </w:rPr>
        <w:t>Should Aetna disclose to Supplier or a Supplier Employee, or should Supplier or such Supplier Employee learn of Confidential Information, Supplier agrees that neither Supplier nor its Supplier Employee shall, at any time, during and after the term of this Agreement, disclose such information to any individual, company, or other entity or agency, nor use such Confidential Information for Supplier’s own advantage other than in performance of this or any subsequent similar agreement with Aetna.</w:t>
      </w:r>
      <w:proofErr w:type="gramEnd"/>
    </w:p>
    <w:p w:rsidR="00B7359B" w:rsidRPr="00B7359B" w:rsidRDefault="00B7359B" w:rsidP="00B7359B">
      <w:pPr>
        <w:rPr>
          <w:sz w:val="19"/>
          <w:szCs w:val="19"/>
        </w:rPr>
      </w:pPr>
    </w:p>
    <w:p w:rsidR="00B7359B" w:rsidRPr="00B7359B" w:rsidRDefault="00B7359B" w:rsidP="00B7359B">
      <w:pPr>
        <w:rPr>
          <w:sz w:val="19"/>
          <w:szCs w:val="19"/>
        </w:rPr>
      </w:pPr>
      <w:r w:rsidRPr="00B7359B">
        <w:rPr>
          <w:sz w:val="19"/>
          <w:szCs w:val="19"/>
        </w:rPr>
        <w:t xml:space="preserve">Information shall not be deemed </w:t>
      </w:r>
      <w:proofErr w:type="gramStart"/>
      <w:r w:rsidRPr="00B7359B">
        <w:rPr>
          <w:sz w:val="19"/>
          <w:szCs w:val="19"/>
        </w:rPr>
        <w:t>to be Confidential</w:t>
      </w:r>
      <w:proofErr w:type="gramEnd"/>
      <w:r w:rsidRPr="00B7359B">
        <w:rPr>
          <w:sz w:val="19"/>
          <w:szCs w:val="19"/>
        </w:rPr>
        <w:t xml:space="preserve"> Information and Supplier shall have no obligation with respect to any such information which:</w:t>
      </w:r>
    </w:p>
    <w:p w:rsidR="00B7359B" w:rsidRPr="00B7359B" w:rsidRDefault="00B7359B" w:rsidP="00B7359B">
      <w:pPr>
        <w:rPr>
          <w:sz w:val="19"/>
          <w:szCs w:val="19"/>
        </w:rPr>
      </w:pPr>
    </w:p>
    <w:p w:rsidR="00B7359B" w:rsidRPr="00B7359B" w:rsidRDefault="00B7359B" w:rsidP="00B7359B">
      <w:pPr>
        <w:numPr>
          <w:ilvl w:val="0"/>
          <w:numId w:val="2"/>
        </w:numPr>
        <w:rPr>
          <w:sz w:val="19"/>
          <w:szCs w:val="19"/>
        </w:rPr>
      </w:pPr>
      <w:r w:rsidRPr="00B7359B">
        <w:rPr>
          <w:sz w:val="19"/>
          <w:szCs w:val="19"/>
        </w:rPr>
        <w:t>is or falls into the public domain through no wrongful act of Supplier; or</w:t>
      </w:r>
    </w:p>
    <w:p w:rsidR="00B7359B" w:rsidRPr="00B7359B" w:rsidRDefault="00B7359B" w:rsidP="00B7359B">
      <w:pPr>
        <w:numPr>
          <w:ilvl w:val="0"/>
          <w:numId w:val="2"/>
        </w:numPr>
        <w:rPr>
          <w:sz w:val="19"/>
          <w:szCs w:val="19"/>
        </w:rPr>
      </w:pPr>
      <w:r w:rsidRPr="00B7359B">
        <w:rPr>
          <w:sz w:val="19"/>
          <w:szCs w:val="19"/>
        </w:rPr>
        <w:t>is rightfully received from a third party without restriction and without breach of this Agreement; or</w:t>
      </w:r>
    </w:p>
    <w:p w:rsidR="00B7359B" w:rsidRPr="00B7359B" w:rsidRDefault="00B7359B" w:rsidP="00B7359B">
      <w:pPr>
        <w:numPr>
          <w:ilvl w:val="0"/>
          <w:numId w:val="2"/>
        </w:numPr>
        <w:rPr>
          <w:sz w:val="19"/>
          <w:szCs w:val="19"/>
        </w:rPr>
      </w:pPr>
      <w:r w:rsidRPr="00B7359B">
        <w:rPr>
          <w:sz w:val="19"/>
          <w:szCs w:val="19"/>
        </w:rPr>
        <w:t>is approved for release by written authorization of an officer of Aetna; or</w:t>
      </w:r>
    </w:p>
    <w:p w:rsidR="00B7359B" w:rsidRPr="00B7359B" w:rsidRDefault="00B7359B" w:rsidP="00B7359B">
      <w:pPr>
        <w:numPr>
          <w:ilvl w:val="0"/>
          <w:numId w:val="2"/>
        </w:numPr>
        <w:rPr>
          <w:sz w:val="19"/>
          <w:szCs w:val="19"/>
        </w:rPr>
      </w:pPr>
      <w:r w:rsidRPr="00B7359B">
        <w:rPr>
          <w:sz w:val="19"/>
          <w:szCs w:val="19"/>
        </w:rPr>
        <w:t xml:space="preserve">is disclosed pursuant to the requirements of a governmental agency or operation of law; </w:t>
      </w:r>
    </w:p>
    <w:p w:rsidR="00B7359B" w:rsidRPr="00B7359B" w:rsidRDefault="00B7359B" w:rsidP="00B7359B">
      <w:pPr>
        <w:numPr>
          <w:ilvl w:val="0"/>
          <w:numId w:val="2"/>
        </w:numPr>
        <w:rPr>
          <w:sz w:val="19"/>
          <w:szCs w:val="19"/>
        </w:rPr>
      </w:pPr>
      <w:r w:rsidRPr="00B7359B">
        <w:rPr>
          <w:sz w:val="19"/>
          <w:szCs w:val="19"/>
        </w:rPr>
        <w:t>is already in Supplier’s possession as evidenced by its records and is not the subject of a separate non-disclosure agreement, or</w:t>
      </w:r>
    </w:p>
    <w:p w:rsidR="00B7359B" w:rsidRPr="00B7359B" w:rsidRDefault="00B7359B" w:rsidP="00B7359B">
      <w:pPr>
        <w:numPr>
          <w:ilvl w:val="0"/>
          <w:numId w:val="2"/>
        </w:numPr>
        <w:rPr>
          <w:sz w:val="19"/>
          <w:szCs w:val="19"/>
        </w:rPr>
      </w:pPr>
      <w:proofErr w:type="gramStart"/>
      <w:r w:rsidRPr="00B7359B">
        <w:rPr>
          <w:sz w:val="19"/>
          <w:szCs w:val="19"/>
        </w:rPr>
        <w:t>is</w:t>
      </w:r>
      <w:proofErr w:type="gramEnd"/>
      <w:r w:rsidRPr="00B7359B">
        <w:rPr>
          <w:sz w:val="19"/>
          <w:szCs w:val="19"/>
        </w:rPr>
        <w:t xml:space="preserve"> independently developed by Supplier or a Supplier Employee without regard to the Confidential Information of Aetna.</w:t>
      </w:r>
    </w:p>
    <w:p w:rsidR="00B7359B" w:rsidRPr="00B7359B" w:rsidRDefault="00B7359B" w:rsidP="00B7359B">
      <w:pPr>
        <w:rPr>
          <w:sz w:val="19"/>
          <w:szCs w:val="19"/>
        </w:rPr>
      </w:pPr>
    </w:p>
    <w:p w:rsidR="00B7359B" w:rsidRPr="00B7359B" w:rsidRDefault="00B7359B" w:rsidP="00B7359B">
      <w:pPr>
        <w:rPr>
          <w:sz w:val="19"/>
          <w:szCs w:val="19"/>
        </w:rPr>
      </w:pPr>
      <w:proofErr w:type="gramStart"/>
      <w:r w:rsidRPr="00B7359B">
        <w:rPr>
          <w:sz w:val="19"/>
          <w:szCs w:val="19"/>
        </w:rPr>
        <w:t>It is expressly agreed by Supplier and Supplier Employees that the provisions of this Non-Disclosure Statement shall survive the termination, for any reason, of the Order(s) for any Task Assignment(s) under this Agreement and this Agreement itself, and shall be binding on Supplier, its successors, and assigns for the benefit of Aetna and its affiliated companies and their successors and assigns.</w:t>
      </w:r>
      <w:proofErr w:type="gramEnd"/>
    </w:p>
    <w:p w:rsidR="00B7359B" w:rsidRPr="00B7359B" w:rsidRDefault="00B7359B" w:rsidP="00B7359B">
      <w:pPr>
        <w:rPr>
          <w:sz w:val="19"/>
          <w:szCs w:val="19"/>
        </w:rPr>
      </w:pPr>
    </w:p>
    <w:p w:rsidR="00B7359B" w:rsidRPr="00B7359B" w:rsidRDefault="00B7359B" w:rsidP="00B7359B">
      <w:pPr>
        <w:rPr>
          <w:sz w:val="19"/>
          <w:szCs w:val="19"/>
        </w:rPr>
      </w:pPr>
      <w:r w:rsidRPr="00B7359B">
        <w:rPr>
          <w:sz w:val="19"/>
          <w:szCs w:val="19"/>
        </w:rPr>
        <w:t xml:space="preserve">I hereby acknowledge that I have read, understand and agree to </w:t>
      </w:r>
      <w:proofErr w:type="gramStart"/>
      <w:r w:rsidRPr="00B7359B">
        <w:rPr>
          <w:sz w:val="19"/>
          <w:szCs w:val="19"/>
        </w:rPr>
        <w:t>be bound</w:t>
      </w:r>
      <w:proofErr w:type="gramEnd"/>
      <w:r w:rsidRPr="00B7359B">
        <w:rPr>
          <w:sz w:val="19"/>
          <w:szCs w:val="19"/>
        </w:rPr>
        <w:t xml:space="preserve"> by this Non-Disclosure Statement, Section 5, “Confidential Information” of the Professional Services Agreement between Aetna Life Insurance Company and Supplier.</w:t>
      </w:r>
    </w:p>
    <w:p w:rsidR="00B7359B" w:rsidRDefault="00B7359B" w:rsidP="00B7359B">
      <w:pPr>
        <w:rPr>
          <w:sz w:val="19"/>
          <w:szCs w:val="19"/>
        </w:rPr>
      </w:pPr>
    </w:p>
    <w:p w:rsidR="00545DB8" w:rsidRDefault="00545DB8" w:rsidP="00B7359B">
      <w:pPr>
        <w:rPr>
          <w:sz w:val="19"/>
          <w:szCs w:val="19"/>
        </w:rPr>
      </w:pPr>
    </w:p>
    <w:p w:rsidR="00545DB8" w:rsidRDefault="00545DB8" w:rsidP="00B7359B">
      <w:pPr>
        <w:rPr>
          <w:sz w:val="19"/>
          <w:szCs w:val="19"/>
        </w:rPr>
      </w:pPr>
    </w:p>
    <w:p w:rsidR="00B7359B" w:rsidRPr="00B7359B" w:rsidRDefault="000509F0" w:rsidP="00B7359B">
      <w:pPr>
        <w:rPr>
          <w:sz w:val="19"/>
          <w:szCs w:val="19"/>
        </w:rPr>
      </w:pPr>
      <w:r>
        <w:rPr>
          <w:sz w:val="19"/>
          <w:szCs w:val="19"/>
          <w:u w:val="single"/>
        </w:rPr>
        <w:t>PERIYANAYAKI</w:t>
      </w:r>
      <w:r w:rsidR="00D94624">
        <w:rPr>
          <w:sz w:val="19"/>
          <w:szCs w:val="19"/>
          <w:u w:val="single"/>
        </w:rPr>
        <w:t xml:space="preserve"> </w:t>
      </w:r>
      <w:r w:rsidR="00D94624" w:rsidRPr="00D94624">
        <w:rPr>
          <w:sz w:val="19"/>
          <w:szCs w:val="19"/>
          <w:u w:val="single"/>
        </w:rPr>
        <w:t>AN</w:t>
      </w:r>
      <w:r>
        <w:rPr>
          <w:sz w:val="19"/>
          <w:szCs w:val="19"/>
          <w:u w:val="single"/>
        </w:rPr>
        <w:t>ANTHAN</w:t>
      </w:r>
      <w:r w:rsidR="00B7359B" w:rsidRPr="00D94624">
        <w:rPr>
          <w:sz w:val="19"/>
          <w:szCs w:val="19"/>
          <w:u w:val="single"/>
        </w:rPr>
        <w:t xml:space="preserve"> </w:t>
      </w:r>
      <w:r w:rsidR="00B7359B" w:rsidRPr="00B7359B">
        <w:rPr>
          <w:sz w:val="19"/>
          <w:szCs w:val="19"/>
        </w:rPr>
        <w:t xml:space="preserve">        _________    </w:t>
      </w:r>
      <w:r w:rsidR="00B7359B" w:rsidRPr="00B7359B">
        <w:rPr>
          <w:sz w:val="19"/>
          <w:szCs w:val="19"/>
        </w:rPr>
        <w:tab/>
      </w:r>
      <w:r w:rsidR="00B7359B" w:rsidRPr="00B7359B">
        <w:rPr>
          <w:sz w:val="19"/>
          <w:szCs w:val="19"/>
          <w:u w:val="single"/>
        </w:rPr>
        <w:t>Cognizant Technology Solutions</w:t>
      </w:r>
    </w:p>
    <w:p w:rsidR="00B7359B" w:rsidRPr="00B7359B" w:rsidRDefault="00B7359B" w:rsidP="00B7359B">
      <w:pPr>
        <w:rPr>
          <w:b/>
          <w:sz w:val="19"/>
          <w:szCs w:val="19"/>
        </w:rPr>
      </w:pPr>
      <w:r w:rsidRPr="00B7359B">
        <w:rPr>
          <w:b/>
          <w:sz w:val="19"/>
          <w:szCs w:val="19"/>
        </w:rPr>
        <w:t>Consultant name (type/print)                  Date                             Supplier name (type/print)</w:t>
      </w:r>
    </w:p>
    <w:p w:rsidR="00B7359B" w:rsidRPr="00B7359B" w:rsidRDefault="00B7359B" w:rsidP="00B7359B">
      <w:pPr>
        <w:rPr>
          <w:sz w:val="19"/>
          <w:szCs w:val="19"/>
        </w:rPr>
      </w:pPr>
    </w:p>
    <w:p w:rsidR="00B7359B" w:rsidRPr="00B7359B" w:rsidRDefault="00B7359B" w:rsidP="00B7359B">
      <w:pPr>
        <w:rPr>
          <w:sz w:val="19"/>
          <w:szCs w:val="19"/>
        </w:rPr>
      </w:pPr>
      <w:r w:rsidRPr="00B7359B">
        <w:rPr>
          <w:sz w:val="19"/>
          <w:szCs w:val="19"/>
        </w:rPr>
        <w:t>__________________________</w:t>
      </w:r>
    </w:p>
    <w:p w:rsidR="00B7359B" w:rsidRPr="00B7359B" w:rsidRDefault="00B7359B" w:rsidP="00B7359B">
      <w:pPr>
        <w:rPr>
          <w:sz w:val="19"/>
          <w:szCs w:val="19"/>
        </w:rPr>
      </w:pPr>
      <w:r w:rsidRPr="00B7359B">
        <w:rPr>
          <w:b/>
          <w:sz w:val="19"/>
          <w:szCs w:val="19"/>
        </w:rPr>
        <w:t>Consultant Signature</w:t>
      </w:r>
    </w:p>
    <w:p w:rsidR="00B7359B" w:rsidRPr="00B7359B" w:rsidRDefault="00B7359B" w:rsidP="00545DB8">
      <w:pPr>
        <w:jc w:val="center"/>
        <w:rPr>
          <w:sz w:val="19"/>
          <w:szCs w:val="19"/>
        </w:rPr>
      </w:pPr>
    </w:p>
    <w:p w:rsidR="00B7359B" w:rsidRPr="00B7359B" w:rsidRDefault="00B7359B" w:rsidP="00B7359B">
      <w:pPr>
        <w:rPr>
          <w:sz w:val="19"/>
          <w:szCs w:val="19"/>
        </w:rPr>
      </w:pPr>
      <w:r w:rsidRPr="00B7359B">
        <w:rPr>
          <w:sz w:val="19"/>
          <w:szCs w:val="19"/>
        </w:rPr>
        <w:tab/>
      </w:r>
    </w:p>
    <w:p w:rsidR="00B7359B" w:rsidRPr="00627B5A" w:rsidRDefault="00B7359B" w:rsidP="00B7359B">
      <w:pPr>
        <w:rPr>
          <w:sz w:val="19"/>
          <w:szCs w:val="19"/>
          <w:u w:val="single"/>
        </w:rPr>
      </w:pPr>
      <w:r w:rsidRPr="00B7359B">
        <w:rPr>
          <w:sz w:val="19"/>
          <w:szCs w:val="19"/>
        </w:rPr>
        <w:t>I</w:t>
      </w:r>
      <w:r w:rsidR="006A7F0E">
        <w:rPr>
          <w:sz w:val="19"/>
          <w:szCs w:val="19"/>
          <w:u w:val="single"/>
        </w:rPr>
        <w:t xml:space="preserve">          </w:t>
      </w:r>
      <w:r w:rsidR="000509F0">
        <w:rPr>
          <w:sz w:val="19"/>
          <w:szCs w:val="19"/>
          <w:u w:val="single"/>
        </w:rPr>
        <w:t>PERIYANAYAKI</w:t>
      </w:r>
      <w:r w:rsidR="00D94624" w:rsidRPr="00627B5A">
        <w:rPr>
          <w:sz w:val="19"/>
          <w:szCs w:val="19"/>
          <w:u w:val="single"/>
        </w:rPr>
        <w:t xml:space="preserve">                                             </w:t>
      </w:r>
      <w:r w:rsidR="000509F0">
        <w:rPr>
          <w:sz w:val="19"/>
          <w:szCs w:val="19"/>
          <w:u w:val="single"/>
        </w:rPr>
        <w:t xml:space="preserve">                     </w:t>
      </w:r>
      <w:r w:rsidR="00D94624" w:rsidRPr="00627B5A">
        <w:rPr>
          <w:sz w:val="19"/>
          <w:szCs w:val="19"/>
          <w:u w:val="single"/>
        </w:rPr>
        <w:t>AN</w:t>
      </w:r>
      <w:r w:rsidR="000509F0">
        <w:rPr>
          <w:sz w:val="19"/>
          <w:szCs w:val="19"/>
          <w:u w:val="single"/>
        </w:rPr>
        <w:t>ANTHAN</w:t>
      </w:r>
      <w:r w:rsidR="006A7F0E">
        <w:rPr>
          <w:sz w:val="19"/>
          <w:szCs w:val="19"/>
          <w:u w:val="single"/>
        </w:rPr>
        <w:t>_____________</w:t>
      </w:r>
    </w:p>
    <w:p w:rsidR="00B7359B" w:rsidRPr="00545DB8" w:rsidRDefault="00B7359B" w:rsidP="00B7359B">
      <w:pPr>
        <w:rPr>
          <w:b/>
          <w:sz w:val="19"/>
          <w:szCs w:val="19"/>
        </w:rPr>
      </w:pPr>
      <w:r w:rsidRPr="00545DB8">
        <w:rPr>
          <w:b/>
          <w:sz w:val="19"/>
          <w:szCs w:val="19"/>
        </w:rPr>
        <w:t xml:space="preserve">                   First                                           M.I                                     Last</w:t>
      </w:r>
    </w:p>
    <w:p w:rsidR="00B7359B" w:rsidRPr="00B7359B" w:rsidRDefault="00B7359B" w:rsidP="00545DB8">
      <w:pPr>
        <w:rPr>
          <w:sz w:val="19"/>
          <w:szCs w:val="19"/>
        </w:rPr>
      </w:pPr>
      <w:r w:rsidRPr="00B7359B">
        <w:rPr>
          <w:sz w:val="19"/>
          <w:szCs w:val="19"/>
        </w:rPr>
        <w:tab/>
      </w:r>
      <w:r w:rsidRPr="00B7359B">
        <w:rPr>
          <w:sz w:val="19"/>
          <w:szCs w:val="19"/>
        </w:rPr>
        <w:tab/>
      </w:r>
      <w:r w:rsidRPr="00B7359B">
        <w:rPr>
          <w:sz w:val="19"/>
          <w:szCs w:val="19"/>
        </w:rPr>
        <w:tab/>
      </w:r>
      <w:r w:rsidRPr="00B7359B">
        <w:rPr>
          <w:sz w:val="19"/>
          <w:szCs w:val="19"/>
        </w:rPr>
        <w:tab/>
        <w:t>(</w:t>
      </w:r>
      <w:proofErr w:type="gramStart"/>
      <w:r w:rsidRPr="00B7359B">
        <w:rPr>
          <w:sz w:val="19"/>
          <w:szCs w:val="19"/>
        </w:rPr>
        <w:t>type/print</w:t>
      </w:r>
      <w:proofErr w:type="gramEnd"/>
      <w:r w:rsidRPr="00B7359B">
        <w:rPr>
          <w:sz w:val="19"/>
          <w:szCs w:val="19"/>
        </w:rPr>
        <w:t xml:space="preserve"> consultant’s name)</w:t>
      </w:r>
    </w:p>
    <w:p w:rsidR="00B7359B" w:rsidRPr="00B7359B" w:rsidRDefault="00B7359B" w:rsidP="00B7359B">
      <w:pPr>
        <w:spacing w:after="120"/>
        <w:rPr>
          <w:sz w:val="19"/>
          <w:szCs w:val="19"/>
        </w:rPr>
      </w:pPr>
      <w:r w:rsidRPr="00B7359B">
        <w:rPr>
          <w:sz w:val="19"/>
          <w:szCs w:val="19"/>
        </w:rPr>
        <w:t xml:space="preserve">Acknowledge that I have read and understand </w:t>
      </w:r>
      <w:proofErr w:type="gramStart"/>
      <w:r w:rsidRPr="00B7359B">
        <w:rPr>
          <w:sz w:val="19"/>
          <w:szCs w:val="19"/>
        </w:rPr>
        <w:t>Aetna’s</w:t>
      </w:r>
      <w:proofErr w:type="gramEnd"/>
      <w:r w:rsidRPr="00B7359B">
        <w:rPr>
          <w:sz w:val="19"/>
          <w:szCs w:val="19"/>
        </w:rPr>
        <w:t xml:space="preserve"> I/T Security Statement of Policy.  I understand that I should discuss any parts that are unclear to me with my Aetna project coordinator.  I understand that I am responsible for adhering </w:t>
      </w:r>
      <w:proofErr w:type="gramStart"/>
      <w:r w:rsidRPr="00B7359B">
        <w:rPr>
          <w:sz w:val="19"/>
          <w:szCs w:val="19"/>
        </w:rPr>
        <w:t xml:space="preserve">to I/T security policies, standards and procedures </w:t>
      </w:r>
      <w:ins w:id="0" w:author="CTSUSNJY8685" w:date="2003-12-03T14:12:00Z">
        <w:r w:rsidRPr="00B7359B">
          <w:rPr>
            <w:sz w:val="19"/>
            <w:szCs w:val="19"/>
          </w:rPr>
          <w:t xml:space="preserve">provided to Supplier in advance in writing and </w:t>
        </w:r>
      </w:ins>
      <w:r w:rsidRPr="00B7359B">
        <w:rPr>
          <w:sz w:val="19"/>
          <w:szCs w:val="19"/>
        </w:rPr>
        <w:t>issued for the use</w:t>
      </w:r>
      <w:proofErr w:type="gramEnd"/>
      <w:r w:rsidRPr="00B7359B">
        <w:rPr>
          <w:sz w:val="19"/>
          <w:szCs w:val="19"/>
        </w:rPr>
        <w:t xml:space="preserve"> and safeguarding of Aetna’s information and information technology resources.</w:t>
      </w:r>
    </w:p>
    <w:p w:rsidR="00B7359B" w:rsidRPr="00B7359B" w:rsidRDefault="00B7359B" w:rsidP="00B7359B">
      <w:pPr>
        <w:rPr>
          <w:sz w:val="19"/>
          <w:szCs w:val="19"/>
        </w:rPr>
      </w:pPr>
      <w:r w:rsidRPr="00B7359B">
        <w:rPr>
          <w:sz w:val="19"/>
          <w:szCs w:val="19"/>
        </w:rPr>
        <w:tab/>
      </w:r>
      <w:r w:rsidRPr="00B7359B">
        <w:rPr>
          <w:sz w:val="19"/>
          <w:szCs w:val="19"/>
        </w:rPr>
        <w:tab/>
      </w:r>
      <w:r w:rsidRPr="00B7359B">
        <w:rPr>
          <w:sz w:val="19"/>
          <w:szCs w:val="19"/>
        </w:rPr>
        <w:tab/>
      </w:r>
      <w:r w:rsidRPr="00B7359B">
        <w:rPr>
          <w:sz w:val="19"/>
          <w:szCs w:val="19"/>
        </w:rPr>
        <w:tab/>
      </w:r>
      <w:r w:rsidRPr="00B7359B">
        <w:rPr>
          <w:sz w:val="19"/>
          <w:szCs w:val="19"/>
        </w:rPr>
        <w:tab/>
      </w:r>
      <w:r w:rsidRPr="00B7359B">
        <w:rPr>
          <w:sz w:val="19"/>
          <w:szCs w:val="19"/>
        </w:rPr>
        <w:tab/>
      </w:r>
    </w:p>
    <w:p w:rsidR="00B7359B" w:rsidRPr="00B7359B" w:rsidRDefault="00B7359B" w:rsidP="00B7359B">
      <w:pPr>
        <w:rPr>
          <w:sz w:val="19"/>
          <w:szCs w:val="19"/>
        </w:rPr>
      </w:pPr>
      <w:r w:rsidRPr="00B7359B">
        <w:rPr>
          <w:sz w:val="19"/>
          <w:szCs w:val="19"/>
        </w:rPr>
        <w:t>__________________________________________________                __________________</w:t>
      </w:r>
    </w:p>
    <w:p w:rsidR="00B7359B" w:rsidRPr="00545DB8" w:rsidRDefault="00B7359B" w:rsidP="00B7359B">
      <w:pPr>
        <w:rPr>
          <w:b/>
          <w:sz w:val="19"/>
          <w:szCs w:val="19"/>
        </w:rPr>
      </w:pPr>
      <w:r w:rsidRPr="00545DB8">
        <w:rPr>
          <w:b/>
          <w:sz w:val="19"/>
          <w:szCs w:val="19"/>
        </w:rPr>
        <w:t xml:space="preserve">                      (Consultant’s Signature)                                                                      (Date)</w:t>
      </w:r>
    </w:p>
    <w:p w:rsidR="00B7359B" w:rsidRPr="00B7359B" w:rsidRDefault="00B7359B" w:rsidP="00B7359B">
      <w:pPr>
        <w:rPr>
          <w:sz w:val="19"/>
          <w:szCs w:val="19"/>
        </w:rPr>
      </w:pPr>
    </w:p>
    <w:p w:rsidR="0030404D" w:rsidRPr="002401A1" w:rsidRDefault="00B7359B" w:rsidP="002401A1">
      <w:pPr>
        <w:jc w:val="both"/>
        <w:rPr>
          <w:sz w:val="19"/>
          <w:szCs w:val="19"/>
        </w:rPr>
      </w:pPr>
      <w:r w:rsidRPr="00B7359B">
        <w:rPr>
          <w:b/>
          <w:sz w:val="19"/>
          <w:szCs w:val="19"/>
        </w:rPr>
        <w:t>Return this signed form to the business area coordinator for inclusion in consultant’s perma</w:t>
      </w:r>
      <w:bookmarkStart w:id="1" w:name="_GoBack"/>
      <w:bookmarkEnd w:id="1"/>
      <w:r w:rsidRPr="00B7359B">
        <w:rPr>
          <w:b/>
          <w:sz w:val="19"/>
          <w:szCs w:val="19"/>
        </w:rPr>
        <w:t>nent file.</w:t>
      </w:r>
    </w:p>
    <w:sectPr w:rsidR="0030404D" w:rsidRPr="002401A1" w:rsidSect="00664DA9">
      <w:headerReference w:type="default" r:id="rId7"/>
      <w:footerReference w:type="even" r:id="rId8"/>
      <w:footerReference w:type="default" r:id="rId9"/>
      <w:pgSz w:w="12240" w:h="15840" w:code="1"/>
      <w:pgMar w:top="1440" w:right="1440" w:bottom="1440" w:left="1440" w:header="720" w:footer="43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57E" w:rsidRDefault="00E1557E">
      <w:r>
        <w:separator/>
      </w:r>
    </w:p>
  </w:endnote>
  <w:endnote w:type="continuationSeparator" w:id="0">
    <w:p w:rsidR="00E1557E" w:rsidRDefault="00E1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437148"/>
      <w:docPartObj>
        <w:docPartGallery w:val="Page Numbers (Bottom of Page)"/>
        <w:docPartUnique/>
      </w:docPartObj>
    </w:sdtPr>
    <w:sdtEndPr/>
    <w:sdtContent>
      <w:p w:rsidR="00664DA9" w:rsidRDefault="00664DA9">
        <w:pPr>
          <w:pStyle w:val="Footer"/>
          <w:jc w:val="center"/>
        </w:pPr>
        <w:r>
          <w:t>3</w:t>
        </w:r>
      </w:p>
    </w:sdtContent>
  </w:sdt>
  <w:p w:rsidR="00664DA9" w:rsidRDefault="00664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8856"/>
    </w:tblGrid>
    <w:tr w:rsidR="006715B4">
      <w:tc>
        <w:tcPr>
          <w:tcW w:w="8856" w:type="dxa"/>
          <w:tcBorders>
            <w:top w:val="nil"/>
            <w:left w:val="nil"/>
            <w:bottom w:val="nil"/>
            <w:right w:val="nil"/>
          </w:tcBorders>
        </w:tcPr>
        <w:p w:rsidR="006715B4" w:rsidRDefault="00664DA9">
          <w:pPr>
            <w:pStyle w:val="Footer"/>
            <w:jc w:val="center"/>
          </w:pPr>
          <w:r>
            <w:rPr>
              <w:rStyle w:val="PageNumber"/>
            </w:rPr>
            <w:t>2</w:t>
          </w:r>
        </w:p>
      </w:tc>
    </w:tr>
  </w:tbl>
  <w:p w:rsidR="006715B4" w:rsidRDefault="00E15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57E" w:rsidRDefault="00E1557E">
      <w:r>
        <w:separator/>
      </w:r>
    </w:p>
  </w:footnote>
  <w:footnote w:type="continuationSeparator" w:id="0">
    <w:p w:rsidR="00E1557E" w:rsidRDefault="00E1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6" w:space="0" w:color="auto"/>
      </w:tblBorders>
      <w:tblLayout w:type="fixed"/>
      <w:tblLook w:val="0000" w:firstRow="0" w:lastRow="0" w:firstColumn="0" w:lastColumn="0" w:noHBand="0" w:noVBand="0"/>
    </w:tblPr>
    <w:tblGrid>
      <w:gridCol w:w="8856"/>
    </w:tblGrid>
    <w:tr w:rsidR="006715B4">
      <w:tc>
        <w:tcPr>
          <w:tcW w:w="8856" w:type="dxa"/>
          <w:tcBorders>
            <w:top w:val="nil"/>
            <w:left w:val="nil"/>
            <w:bottom w:val="nil"/>
            <w:right w:val="nil"/>
          </w:tcBorders>
        </w:tcPr>
        <w:p w:rsidR="006715B4" w:rsidRDefault="00E1557E">
          <w:pPr>
            <w:pStyle w:val="Header"/>
            <w:jc w:val="center"/>
            <w:rPr>
              <w:sz w:val="24"/>
            </w:rPr>
          </w:pPr>
        </w:p>
      </w:tc>
    </w:tr>
  </w:tbl>
  <w:p w:rsidR="006715B4" w:rsidRDefault="00E15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1A0489A"/>
    <w:lvl w:ilvl="0">
      <w:numFmt w:val="bullet"/>
      <w:lvlText w:val="*"/>
      <w:lvlJc w:val="left"/>
    </w:lvl>
  </w:abstractNum>
  <w:abstractNum w:abstractNumId="1" w15:restartNumberingAfterBreak="0">
    <w:nsid w:val="106F3431"/>
    <w:multiLevelType w:val="singleLevel"/>
    <w:tmpl w:val="DCCE77E8"/>
    <w:lvl w:ilvl="0">
      <w:start w:val="1"/>
      <w:numFmt w:val="lowerLetter"/>
      <w:lvlText w:val="%1. "/>
      <w:legacy w:legacy="1" w:legacySpace="0" w:legacyIndent="360"/>
      <w:lvlJc w:val="left"/>
      <w:pPr>
        <w:ind w:left="1080" w:hanging="360"/>
      </w:pPr>
      <w:rPr>
        <w:b w:val="0"/>
        <w:i w:val="0"/>
        <w:sz w:val="19"/>
        <w:szCs w:val="19"/>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359B"/>
    <w:rsid w:val="000509F0"/>
    <w:rsid w:val="00215872"/>
    <w:rsid w:val="00223DD4"/>
    <w:rsid w:val="002401A1"/>
    <w:rsid w:val="002A20AB"/>
    <w:rsid w:val="0030404D"/>
    <w:rsid w:val="004C2A52"/>
    <w:rsid w:val="00545DB8"/>
    <w:rsid w:val="00627B5A"/>
    <w:rsid w:val="00664DA9"/>
    <w:rsid w:val="006A7F0E"/>
    <w:rsid w:val="006D10DC"/>
    <w:rsid w:val="007209E8"/>
    <w:rsid w:val="00744876"/>
    <w:rsid w:val="00751C40"/>
    <w:rsid w:val="007D2565"/>
    <w:rsid w:val="0081529E"/>
    <w:rsid w:val="00837F05"/>
    <w:rsid w:val="00AB2B12"/>
    <w:rsid w:val="00B646EE"/>
    <w:rsid w:val="00B7359B"/>
    <w:rsid w:val="00BA0289"/>
    <w:rsid w:val="00BE4A02"/>
    <w:rsid w:val="00D94624"/>
    <w:rsid w:val="00E1557E"/>
    <w:rsid w:val="00F041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44901"/>
  <w15:docId w15:val="{37A8B2CE-BD1B-410B-AC72-5E7946FC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5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359B"/>
    <w:pPr>
      <w:spacing w:after="120"/>
    </w:pPr>
  </w:style>
  <w:style w:type="character" w:customStyle="1" w:styleId="BodyTextChar">
    <w:name w:val="Body Text Char"/>
    <w:basedOn w:val="DefaultParagraphFont"/>
    <w:link w:val="BodyText"/>
    <w:rsid w:val="00B7359B"/>
    <w:rPr>
      <w:rFonts w:ascii="Times New Roman" w:eastAsia="Times New Roman" w:hAnsi="Times New Roman" w:cs="Times New Roman"/>
      <w:sz w:val="20"/>
      <w:szCs w:val="20"/>
    </w:rPr>
  </w:style>
  <w:style w:type="paragraph" w:styleId="Header">
    <w:name w:val="header"/>
    <w:basedOn w:val="Normal"/>
    <w:link w:val="HeaderChar"/>
    <w:rsid w:val="00B7359B"/>
    <w:pPr>
      <w:tabs>
        <w:tab w:val="center" w:pos="4320"/>
        <w:tab w:val="right" w:pos="8640"/>
      </w:tabs>
    </w:pPr>
  </w:style>
  <w:style w:type="character" w:customStyle="1" w:styleId="HeaderChar">
    <w:name w:val="Header Char"/>
    <w:basedOn w:val="DefaultParagraphFont"/>
    <w:link w:val="Header"/>
    <w:rsid w:val="00B7359B"/>
    <w:rPr>
      <w:rFonts w:ascii="Times New Roman" w:eastAsia="Times New Roman" w:hAnsi="Times New Roman" w:cs="Times New Roman"/>
      <w:sz w:val="20"/>
      <w:szCs w:val="20"/>
    </w:rPr>
  </w:style>
  <w:style w:type="paragraph" w:styleId="Footer">
    <w:name w:val="footer"/>
    <w:basedOn w:val="Normal"/>
    <w:link w:val="FooterChar"/>
    <w:uiPriority w:val="99"/>
    <w:rsid w:val="00B7359B"/>
    <w:pPr>
      <w:tabs>
        <w:tab w:val="center" w:pos="4320"/>
        <w:tab w:val="right" w:pos="8640"/>
      </w:tabs>
    </w:pPr>
  </w:style>
  <w:style w:type="character" w:customStyle="1" w:styleId="FooterChar">
    <w:name w:val="Footer Char"/>
    <w:basedOn w:val="DefaultParagraphFont"/>
    <w:link w:val="Footer"/>
    <w:uiPriority w:val="99"/>
    <w:rsid w:val="00B7359B"/>
    <w:rPr>
      <w:rFonts w:ascii="Times New Roman" w:eastAsia="Times New Roman" w:hAnsi="Times New Roman" w:cs="Times New Roman"/>
      <w:sz w:val="20"/>
      <w:szCs w:val="20"/>
    </w:rPr>
  </w:style>
  <w:style w:type="character" w:styleId="PageNumber">
    <w:name w:val="page number"/>
    <w:basedOn w:val="DefaultParagraphFont"/>
    <w:rsid w:val="00B7359B"/>
  </w:style>
  <w:style w:type="paragraph" w:styleId="BalloonText">
    <w:name w:val="Balloon Text"/>
    <w:basedOn w:val="Normal"/>
    <w:link w:val="BalloonTextChar"/>
    <w:uiPriority w:val="99"/>
    <w:semiHidden/>
    <w:unhideWhenUsed/>
    <w:rsid w:val="007209E8"/>
    <w:rPr>
      <w:rFonts w:ascii="Tahoma" w:hAnsi="Tahoma" w:cs="Tahoma"/>
      <w:sz w:val="16"/>
      <w:szCs w:val="16"/>
    </w:rPr>
  </w:style>
  <w:style w:type="character" w:customStyle="1" w:styleId="BalloonTextChar">
    <w:name w:val="Balloon Text Char"/>
    <w:basedOn w:val="DefaultParagraphFont"/>
    <w:link w:val="BalloonText"/>
    <w:uiPriority w:val="99"/>
    <w:semiHidden/>
    <w:rsid w:val="007209E8"/>
    <w:rPr>
      <w:rFonts w:ascii="Tahoma" w:eastAsia="Times New Roman" w:hAnsi="Tahoma" w:cs="Tahoma"/>
      <w:sz w:val="16"/>
      <w:szCs w:val="16"/>
    </w:rPr>
  </w:style>
  <w:style w:type="paragraph" w:styleId="ListParagraph">
    <w:name w:val="List Paragraph"/>
    <w:basedOn w:val="Normal"/>
    <w:uiPriority w:val="34"/>
    <w:qFormat/>
    <w:rsid w:val="00627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192036</dc:creator>
  <cp:lastModifiedBy>Ananthan, Periyanayaki (Cognizant)</cp:lastModifiedBy>
  <cp:revision>19</cp:revision>
  <cp:lastPrinted>2020-10-15T06:35:00Z</cp:lastPrinted>
  <dcterms:created xsi:type="dcterms:W3CDTF">2019-04-26T12:55:00Z</dcterms:created>
  <dcterms:modified xsi:type="dcterms:W3CDTF">2020-10-15T12:51:00Z</dcterms:modified>
</cp:coreProperties>
</file>